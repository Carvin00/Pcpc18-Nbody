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411E" w14:textId="58DEC83F" w:rsidR="001922F7" w:rsidRDefault="002317A5">
      <w:del w:id="0" w:author="Utente di Microsoft Office" w:date="2018-06-04T10:24:00Z">
        <w:r>
          <w:rPr>
            <w:noProof/>
            <w:lang w:eastAsia="it-IT"/>
          </w:rPr>
          <w:drawing>
            <wp:inline distT="0" distB="0" distL="0" distR="0" wp14:anchorId="53BBBB4B" wp14:editId="15FE88F9">
              <wp:extent cx="5486400" cy="3200400"/>
              <wp:effectExtent l="0" t="0" r="0" b="0"/>
              <wp:docPr id="2" name="Grafico 1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6"/>
                </a:graphicData>
              </a:graphic>
            </wp:inline>
          </w:drawing>
        </w:r>
        <w:r w:rsidR="001922F7">
          <w:rPr>
            <w:noProof/>
            <w:lang w:eastAsia="it-IT"/>
          </w:rPr>
          <w:drawing>
            <wp:inline distT="0" distB="0" distL="0" distR="0" wp14:anchorId="634D7B8D" wp14:editId="77E4DF9D">
              <wp:extent cx="5486400" cy="3200400"/>
              <wp:effectExtent l="0" t="0" r="0" b="0"/>
              <wp:docPr id="4" name="Grafico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7"/>
                </a:graphicData>
              </a:graphic>
            </wp:inline>
          </w:drawing>
        </w:r>
      </w:del>
      <w:ins w:id="1" w:author="Utente di Microsoft Office" w:date="2018-06-04T10:24:00Z">
        <w:r w:rsidR="00BC1374">
          <w:rPr>
            <w:noProof/>
            <w:lang w:eastAsia="it-IT"/>
          </w:rPr>
          <w:drawing>
            <wp:inline distT="0" distB="0" distL="0" distR="0" wp14:anchorId="2D310AAD" wp14:editId="5F16307D">
              <wp:extent cx="9072245" cy="6147517"/>
              <wp:effectExtent l="0" t="0" r="14605" b="5715"/>
              <wp:docPr id="5" name="Grafico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8"/>
                </a:graphicData>
              </a:graphic>
            </wp:inline>
          </w:drawing>
        </w:r>
      </w:ins>
    </w:p>
    <w:p w14:paraId="75B5095A" w14:textId="102F840D" w:rsidR="00523263" w:rsidRDefault="00523263">
      <w:bookmarkStart w:id="2" w:name="_GoBack"/>
      <w:ins w:id="3" w:author="Utente di Microsoft Office" w:date="2018-06-04T10:24:00Z">
        <w:r>
          <w:rPr>
            <w:noProof/>
            <w:lang w:eastAsia="it-IT"/>
          </w:rPr>
          <w:lastRenderedPageBreak/>
          <w:drawing>
            <wp:inline distT="0" distB="0" distL="0" distR="0" wp14:anchorId="09E9AA89" wp14:editId="7A4DB5E6">
              <wp:extent cx="9072245" cy="6147435"/>
              <wp:effectExtent l="0" t="0" r="14605" b="5715"/>
              <wp:docPr id="7" name="Grafico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9"/>
                </a:graphicData>
              </a:graphic>
            </wp:inline>
          </w:drawing>
        </w:r>
      </w:ins>
      <w:bookmarkEnd w:id="2"/>
    </w:p>
    <w:sectPr w:rsidR="00523263" w:rsidSect="0028426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3E7A" w14:textId="77777777" w:rsidR="00A03B18" w:rsidRDefault="00A03B18" w:rsidP="00523263">
      <w:pPr>
        <w:spacing w:after="0" w:line="240" w:lineRule="auto"/>
      </w:pPr>
      <w:r>
        <w:separator/>
      </w:r>
    </w:p>
  </w:endnote>
  <w:endnote w:type="continuationSeparator" w:id="0">
    <w:p w14:paraId="609B4F52" w14:textId="77777777" w:rsidR="00A03B18" w:rsidRDefault="00A03B18" w:rsidP="0052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C9DA5" w14:textId="77777777" w:rsidR="00A03B18" w:rsidRDefault="00A03B18" w:rsidP="00523263">
      <w:pPr>
        <w:spacing w:after="0" w:line="240" w:lineRule="auto"/>
      </w:pPr>
      <w:r>
        <w:separator/>
      </w:r>
    </w:p>
  </w:footnote>
  <w:footnote w:type="continuationSeparator" w:id="0">
    <w:p w14:paraId="57823D41" w14:textId="77777777" w:rsidR="00A03B18" w:rsidRDefault="00A03B18" w:rsidP="00523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92"/>
    <w:rsid w:val="00095F28"/>
    <w:rsid w:val="000A1A92"/>
    <w:rsid w:val="00151909"/>
    <w:rsid w:val="001922F7"/>
    <w:rsid w:val="001C1049"/>
    <w:rsid w:val="002317A5"/>
    <w:rsid w:val="002825D6"/>
    <w:rsid w:val="00284265"/>
    <w:rsid w:val="00396DF9"/>
    <w:rsid w:val="004A68DA"/>
    <w:rsid w:val="00523263"/>
    <w:rsid w:val="00563F8C"/>
    <w:rsid w:val="00594539"/>
    <w:rsid w:val="00626A85"/>
    <w:rsid w:val="0066435B"/>
    <w:rsid w:val="006D099F"/>
    <w:rsid w:val="006F4B27"/>
    <w:rsid w:val="0071230F"/>
    <w:rsid w:val="00780880"/>
    <w:rsid w:val="007C79E1"/>
    <w:rsid w:val="007C7C47"/>
    <w:rsid w:val="00891073"/>
    <w:rsid w:val="009965E5"/>
    <w:rsid w:val="009F1814"/>
    <w:rsid w:val="00A03B18"/>
    <w:rsid w:val="00A86C1F"/>
    <w:rsid w:val="00B970D4"/>
    <w:rsid w:val="00BC1374"/>
    <w:rsid w:val="00C8673A"/>
    <w:rsid w:val="00D14F5F"/>
    <w:rsid w:val="00D84531"/>
    <w:rsid w:val="00DE43BB"/>
    <w:rsid w:val="00E542FC"/>
    <w:rsid w:val="00F43F7C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96BC"/>
  <w15:chartTrackingRefBased/>
  <w15:docId w15:val="{84FEE6CD-D47D-4438-9CBA-315D43F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842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63"/>
  </w:style>
  <w:style w:type="paragraph" w:styleId="Footer">
    <w:name w:val="footer"/>
    <w:basedOn w:val="Normal"/>
    <w:link w:val="FooterChar"/>
    <w:uiPriority w:val="99"/>
    <w:unhideWhenUsed/>
    <w:rsid w:val="0052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Strong Scaling (50.000 particelle per 20 iterazioni)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Strong Scaling (50.000 particelle)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883.73</c:v>
                </c:pt>
                <c:pt idx="1">
                  <c:v>433.7</c:v>
                </c:pt>
                <c:pt idx="2">
                  <c:v>214.8</c:v>
                </c:pt>
                <c:pt idx="3">
                  <c:v>142.72999999999999</c:v>
                </c:pt>
                <c:pt idx="4">
                  <c:v>106.88</c:v>
                </c:pt>
                <c:pt idx="5">
                  <c:v>154.1</c:v>
                </c:pt>
                <c:pt idx="6">
                  <c:v>128.31</c:v>
                </c:pt>
                <c:pt idx="7">
                  <c:v>109.94</c:v>
                </c:pt>
                <c:pt idx="8">
                  <c:v>96.37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59-4A8C-B37A-3AD7638A1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31303568"/>
        <c:axId val="-1931426048"/>
      </c:lineChart>
      <c:catAx>
        <c:axId val="-193130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1426048"/>
        <c:crosses val="autoZero"/>
        <c:auto val="1"/>
        <c:lblAlgn val="ctr"/>
        <c:lblOffset val="100"/>
        <c:noMultiLvlLbl val="0"/>
      </c:catAx>
      <c:valAx>
        <c:axId val="-193142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1303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Weak Scaling su 20 iterazioni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10000part/proc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35.31</c:v>
                </c:pt>
                <c:pt idx="1">
                  <c:v>69.400000000000006</c:v>
                </c:pt>
                <c:pt idx="2">
                  <c:v>137.47999999999999</c:v>
                </c:pt>
                <c:pt idx="3">
                  <c:v>205.54</c:v>
                </c:pt>
                <c:pt idx="4">
                  <c:v>273.64</c:v>
                </c:pt>
                <c:pt idx="5">
                  <c:v>616.55999999999983</c:v>
                </c:pt>
                <c:pt idx="6">
                  <c:v>739.25</c:v>
                </c:pt>
                <c:pt idx="7">
                  <c:v>862.23</c:v>
                </c:pt>
                <c:pt idx="8">
                  <c:v>985.48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7-4BCC-B89B-E64316057E7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3000 part/proc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Foglio1!$C$2:$C$10</c:f>
              <c:numCache>
                <c:formatCode>General</c:formatCode>
                <c:ptCount val="9"/>
                <c:pt idx="0">
                  <c:v>3.17</c:v>
                </c:pt>
                <c:pt idx="1">
                  <c:v>6.23</c:v>
                </c:pt>
                <c:pt idx="2">
                  <c:v>12.38</c:v>
                </c:pt>
                <c:pt idx="3">
                  <c:v>18.5</c:v>
                </c:pt>
                <c:pt idx="4">
                  <c:v>24.63</c:v>
                </c:pt>
                <c:pt idx="5">
                  <c:v>55.48</c:v>
                </c:pt>
                <c:pt idx="6">
                  <c:v>66.540000000000006</c:v>
                </c:pt>
                <c:pt idx="7">
                  <c:v>77.599999999999994</c:v>
                </c:pt>
                <c:pt idx="8">
                  <c:v>91.64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67-4BCC-B89B-E64316057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07721312"/>
        <c:axId val="-1907719536"/>
      </c:lineChart>
      <c:catAx>
        <c:axId val="-190772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7719536"/>
        <c:crosses val="autoZero"/>
        <c:auto val="1"/>
        <c:lblAlgn val="ctr"/>
        <c:lblOffset val="100"/>
        <c:noMultiLvlLbl val="0"/>
      </c:catAx>
      <c:valAx>
        <c:axId val="-19077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7721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Weak Scaling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5000 corpi/processore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42.665394999999997</c:v>
                </c:pt>
                <c:pt idx="1">
                  <c:v>172.303653</c:v>
                </c:pt>
                <c:pt idx="2">
                  <c:v>341.89509600000002</c:v>
                </c:pt>
                <c:pt idx="3">
                  <c:v>520.63816999999995</c:v>
                </c:pt>
                <c:pt idx="4">
                  <c:v>705.46481600000004</c:v>
                </c:pt>
                <c:pt idx="5">
                  <c:v>1637.6570059999999</c:v>
                </c:pt>
                <c:pt idx="6">
                  <c:v>1990.0807560000001</c:v>
                </c:pt>
                <c:pt idx="7">
                  <c:v>2334.0857139999998</c:v>
                </c:pt>
                <c:pt idx="8">
                  <c:v>2648.6708829999998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0A-44D2-9AA7-89CFC590A8A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1500 corpi/processore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cat>
          <c:val>
            <c:numRef>
              <c:f>Foglio1!$C$2:$C$10</c:f>
              <c:numCache>
                <c:formatCode>General</c:formatCode>
                <c:ptCount val="9"/>
                <c:pt idx="0">
                  <c:v>3.8411430000000002</c:v>
                </c:pt>
                <c:pt idx="1">
                  <c:v>15.499167</c:v>
                </c:pt>
                <c:pt idx="2">
                  <c:v>32.094468999999997</c:v>
                </c:pt>
                <c:pt idx="3">
                  <c:v>46.664700000000003</c:v>
                </c:pt>
                <c:pt idx="4">
                  <c:v>63.116810000000001</c:v>
                </c:pt>
                <c:pt idx="5">
                  <c:v>148.24787699999999</c:v>
                </c:pt>
                <c:pt idx="6">
                  <c:v>182.03657999999999</c:v>
                </c:pt>
                <c:pt idx="7">
                  <c:v>211.38825399999999</c:v>
                </c:pt>
                <c:pt idx="8">
                  <c:v>243.28934100000001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0A-44D2-9AA7-89CFC590A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07721312"/>
        <c:axId val="-1907719536"/>
      </c:lineChart>
      <c:catAx>
        <c:axId val="-190772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7719536"/>
        <c:crosses val="autoZero"/>
        <c:auto val="1"/>
        <c:lblAlgn val="ctr"/>
        <c:lblOffset val="100"/>
        <c:noMultiLvlLbl val="0"/>
      </c:catAx>
      <c:valAx>
        <c:axId val="-19077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7721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Strong Scaling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50000 corpi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4253.1757360000001</c:v>
                </c:pt>
                <c:pt idx="1">
                  <c:v>1064.425162</c:v>
                </c:pt>
                <c:pt idx="2">
                  <c:v>538.42659500000002</c:v>
                </c:pt>
                <c:pt idx="3">
                  <c:v>370.37627199999997</c:v>
                </c:pt>
                <c:pt idx="4">
                  <c:v>268.11445500000002</c:v>
                </c:pt>
                <c:pt idx="5">
                  <c:v>409.52000600000002</c:v>
                </c:pt>
                <c:pt idx="6">
                  <c:v>346.49033200000002</c:v>
                </c:pt>
                <c:pt idx="7">
                  <c:v>297.68962499999998</c:v>
                </c:pt>
                <c:pt idx="8">
                  <c:v>259.43091399999997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22-42E0-97B9-D2FB689C3CF8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50400 corpi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cat>
          <c:val>
            <c:numRef>
              <c:f>Foglio1!$C$2:$C$10</c:f>
              <c:numCache>
                <c:formatCode>General</c:formatCode>
                <c:ptCount val="9"/>
                <c:pt idx="0">
                  <c:v>4320.6615300000003</c:v>
                </c:pt>
                <c:pt idx="1">
                  <c:v>1088.929085</c:v>
                </c:pt>
                <c:pt idx="2">
                  <c:v>550.52072799999996</c:v>
                </c:pt>
                <c:pt idx="3">
                  <c:v>362.77786800000001</c:v>
                </c:pt>
                <c:pt idx="4">
                  <c:v>278.72970900000001</c:v>
                </c:pt>
                <c:pt idx="5">
                  <c:v>417.54263800000001</c:v>
                </c:pt>
                <c:pt idx="6">
                  <c:v>349.97471300000001</c:v>
                </c:pt>
                <c:pt idx="7">
                  <c:v>302.664986</c:v>
                </c:pt>
                <c:pt idx="8">
                  <c:v>264.30896899999999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22-42E0-97B9-D2FB689C3C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07721312"/>
        <c:axId val="-1907719536"/>
      </c:lineChart>
      <c:catAx>
        <c:axId val="-190772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7719536"/>
        <c:crosses val="autoZero"/>
        <c:auto val="1"/>
        <c:lblAlgn val="ctr"/>
        <c:lblOffset val="100"/>
        <c:noMultiLvlLbl val="0"/>
      </c:catAx>
      <c:valAx>
        <c:axId val="-19077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07721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pecorelli</dc:creator>
  <cp:keywords/>
  <dc:description/>
  <cp:lastModifiedBy>Carmine vincenzo Russo</cp:lastModifiedBy>
  <cp:revision>2</cp:revision>
  <dcterms:created xsi:type="dcterms:W3CDTF">2018-06-04T08:43:00Z</dcterms:created>
  <dcterms:modified xsi:type="dcterms:W3CDTF">2018-06-04T08:43:00Z</dcterms:modified>
</cp:coreProperties>
</file>